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BF" w:rsidRDefault="00D66C5B" w:rsidP="001111BF">
      <w:pPr>
        <w:spacing w:afterLines="50" w:after="156"/>
        <w:jc w:val="center"/>
        <w:rPr>
          <w:rFonts w:ascii="Georgia" w:hAnsi="Georgia"/>
          <w:b/>
          <w:sz w:val="22"/>
        </w:rPr>
      </w:pPr>
      <w:bookmarkStart w:id="0" w:name="OLE_LINK1"/>
      <w:r w:rsidRPr="002716CE">
        <w:rPr>
          <w:rFonts w:ascii="Georgia" w:hAnsi="Georgia"/>
          <w:b/>
          <w:sz w:val="22"/>
        </w:rPr>
        <w:t xml:space="preserve">Supplementary </w:t>
      </w:r>
      <w:r w:rsidR="00024A7F">
        <w:rPr>
          <w:rFonts w:ascii="Georgia" w:hAnsi="Georgia"/>
          <w:b/>
          <w:sz w:val="22"/>
        </w:rPr>
        <w:t>Material</w:t>
      </w:r>
      <w:r w:rsidR="001111BF">
        <w:rPr>
          <w:rFonts w:ascii="Georgia" w:hAnsi="Georgia"/>
          <w:b/>
          <w:sz w:val="22"/>
        </w:rPr>
        <w:t xml:space="preserve"> for </w:t>
      </w:r>
    </w:p>
    <w:p w:rsidR="001111BF" w:rsidRPr="00D76DEA" w:rsidRDefault="001111BF" w:rsidP="00D76DEA">
      <w:pPr>
        <w:spacing w:afterLines="50" w:after="156"/>
        <w:jc w:val="center"/>
        <w:rPr>
          <w:rFonts w:ascii="Georgia" w:hAnsi="Georgia"/>
          <w:b/>
          <w:sz w:val="24"/>
        </w:rPr>
      </w:pPr>
      <w:r w:rsidRPr="00D76DEA">
        <w:rPr>
          <w:rFonts w:ascii="Georgia" w:hAnsi="Georgia"/>
          <w:b/>
          <w:sz w:val="24"/>
        </w:rPr>
        <w:t>Phenomenological Crystal Plasticity Modeling and Detailed Micromechanical Investigations of Pure Magnesium</w:t>
      </w:r>
    </w:p>
    <w:p w:rsidR="001111BF" w:rsidRDefault="001111BF" w:rsidP="001111BF">
      <w:pPr>
        <w:spacing w:afterLines="50" w:after="156"/>
        <w:jc w:val="center"/>
        <w:rPr>
          <w:rFonts w:ascii="Georgia" w:hAnsi="Georgia"/>
          <w:sz w:val="22"/>
        </w:rPr>
      </w:pPr>
      <w:r w:rsidRPr="00D76DEA">
        <w:rPr>
          <w:rFonts w:ascii="Georgia" w:hAnsi="Georgia"/>
          <w:sz w:val="22"/>
        </w:rPr>
        <w:t>Jing Zhang and Shailendra P. Joshi</w:t>
      </w:r>
    </w:p>
    <w:p w:rsidR="00D76DEA" w:rsidRPr="00D76DEA" w:rsidRDefault="00D76DEA" w:rsidP="001111BF">
      <w:pPr>
        <w:spacing w:afterLines="50" w:after="156"/>
        <w:jc w:val="center"/>
        <w:rPr>
          <w:rFonts w:ascii="Georgia" w:hAnsi="Georgia"/>
          <w:sz w:val="22"/>
        </w:rPr>
      </w:pPr>
    </w:p>
    <w:p w:rsidR="00635DFB" w:rsidRPr="00024A7F" w:rsidRDefault="00024A7F" w:rsidP="00024A7F">
      <w:pPr>
        <w:pStyle w:val="ListParagraph"/>
        <w:numPr>
          <w:ilvl w:val="0"/>
          <w:numId w:val="2"/>
        </w:numPr>
        <w:spacing w:afterLines="50" w:after="156"/>
        <w:ind w:firstLineChars="0"/>
        <w:rPr>
          <w:rFonts w:ascii="Georgia" w:hAnsi="Georgia"/>
          <w:b/>
          <w:sz w:val="22"/>
        </w:rPr>
      </w:pPr>
      <w:r>
        <w:rPr>
          <w:rFonts w:ascii="Georgia" w:hAnsi="Georgia"/>
          <w:b/>
          <w:sz w:val="22"/>
        </w:rPr>
        <w:t>Hardening rate versus stress for single crystals and polycrystals</w:t>
      </w:r>
      <w:r w:rsidR="00635DFB" w:rsidRPr="00024A7F">
        <w:rPr>
          <w:rFonts w:ascii="Georgia" w:hAnsi="Georgia" w:hint="eastAsia"/>
          <w:b/>
          <w:sz w:val="22"/>
        </w:rPr>
        <w:t xml:space="preserve">  </w:t>
      </w:r>
    </w:p>
    <w:bookmarkEnd w:id="0"/>
    <w:p w:rsidR="003C0B82" w:rsidRDefault="003C0B82" w:rsidP="002716CE">
      <w:pPr>
        <w:spacing w:line="360" w:lineRule="auto"/>
        <w:ind w:firstLine="420"/>
        <w:rPr>
          <w:rFonts w:ascii="Georgia" w:hAnsi="Georgia"/>
          <w:color w:val="000000" w:themeColor="text1"/>
          <w:sz w:val="22"/>
        </w:rPr>
      </w:pPr>
      <w:r w:rsidRPr="002716CE">
        <w:rPr>
          <w:rFonts w:ascii="Georgia" w:hAnsi="Georgia"/>
          <w:color w:val="000000" w:themeColor="text1"/>
          <w:sz w:val="22"/>
        </w:rPr>
        <w:t>Figure</w:t>
      </w:r>
      <w:r w:rsidR="00024A7F">
        <w:rPr>
          <w:rFonts w:ascii="Georgia" w:hAnsi="Georgia"/>
          <w:color w:val="000000" w:themeColor="text1"/>
          <w:sz w:val="22"/>
        </w:rPr>
        <w:t>s</w:t>
      </w:r>
      <w:r w:rsidRPr="002716CE">
        <w:rPr>
          <w:rFonts w:ascii="Georgia" w:hAnsi="Georgia"/>
          <w:color w:val="000000" w:themeColor="text1"/>
          <w:sz w:val="22"/>
        </w:rPr>
        <w:t xml:space="preserve"> A-1 </w:t>
      </w:r>
      <w:r w:rsidR="00024A7F">
        <w:rPr>
          <w:rFonts w:ascii="Georgia" w:hAnsi="Georgia"/>
          <w:color w:val="000000" w:themeColor="text1"/>
          <w:sz w:val="22"/>
        </w:rPr>
        <w:t>and A-2 show</w:t>
      </w:r>
      <w:r w:rsidRPr="002716CE">
        <w:rPr>
          <w:rFonts w:ascii="Georgia" w:hAnsi="Georgia"/>
          <w:color w:val="000000" w:themeColor="text1"/>
          <w:sz w:val="22"/>
        </w:rPr>
        <w:t xml:space="preserve"> the </w:t>
      </w:r>
      <w:r w:rsidR="00024A7F">
        <w:rPr>
          <w:rFonts w:ascii="Georgia" w:hAnsi="Georgia"/>
          <w:color w:val="000000" w:themeColor="text1"/>
          <w:sz w:val="22"/>
        </w:rPr>
        <w:t xml:space="preserve">hardening rate-stress </w:t>
      </w:r>
      <m:oMath>
        <m:r>
          <w:rPr>
            <w:rFonts w:ascii="Cambria Math" w:hAnsi="Cambria Math"/>
            <w:color w:val="000000" w:themeColor="text1"/>
            <w:sz w:val="22"/>
          </w:rPr>
          <m:t xml:space="preserve">(θ-σ) </m:t>
        </m:r>
      </m:oMath>
      <w:r w:rsidRPr="002716CE">
        <w:rPr>
          <w:rFonts w:ascii="Georgia" w:hAnsi="Georgia"/>
          <w:color w:val="000000" w:themeColor="text1"/>
          <w:sz w:val="22"/>
        </w:rPr>
        <w:t xml:space="preserve">curves </w:t>
      </w:r>
      <w:r w:rsidR="00024A7F">
        <w:rPr>
          <w:rFonts w:ascii="Georgia" w:hAnsi="Georgia"/>
          <w:color w:val="000000" w:themeColor="text1"/>
          <w:sz w:val="22"/>
        </w:rPr>
        <w:t xml:space="preserve">for </w:t>
      </w:r>
      <w:r w:rsidRPr="002716CE">
        <w:rPr>
          <w:rFonts w:ascii="Georgia" w:hAnsi="Georgia"/>
          <w:color w:val="000000" w:themeColor="text1"/>
          <w:sz w:val="22"/>
        </w:rPr>
        <w:t xml:space="preserve">the single crystal </w:t>
      </w:r>
      <w:r w:rsidR="00024A7F">
        <w:rPr>
          <w:rFonts w:ascii="Georgia" w:hAnsi="Georgia"/>
          <w:color w:val="000000" w:themeColor="text1"/>
          <w:sz w:val="22"/>
        </w:rPr>
        <w:t>and polycrystal simulations together with those</w:t>
      </w:r>
      <w:r w:rsidRPr="002716CE">
        <w:rPr>
          <w:rFonts w:ascii="Georgia" w:hAnsi="Georgia"/>
          <w:color w:val="000000" w:themeColor="text1"/>
          <w:sz w:val="22"/>
        </w:rPr>
        <w:t xml:space="preserve"> derived from the scatter and smooth fit data of Kelley and Hosford (1967, 1968). </w:t>
      </w:r>
    </w:p>
    <w:p w:rsidR="003C0B82" w:rsidRPr="009B42E4" w:rsidRDefault="003C0B82" w:rsidP="003C0B82">
      <w:pPr>
        <w:jc w:val="center"/>
        <w:rPr>
          <w:rFonts w:ascii="Georgia" w:hAnsi="Georgia"/>
          <w:color w:val="000000" w:themeColor="text1"/>
          <w:sz w:val="20"/>
          <w:szCs w:val="20"/>
        </w:rPr>
      </w:pPr>
      <w:r w:rsidRPr="009B42E4">
        <w:rPr>
          <w:rFonts w:ascii="Georgia" w:hAnsi="Georgia"/>
          <w:noProof/>
          <w:color w:val="000000" w:themeColor="text1"/>
          <w:sz w:val="20"/>
          <w:szCs w:val="20"/>
        </w:rPr>
        <w:drawing>
          <wp:inline distT="0" distB="0" distL="0" distR="0" wp14:anchorId="32E24376" wp14:editId="2D42D73E">
            <wp:extent cx="2556000" cy="1861200"/>
            <wp:effectExtent l="0" t="0" r="0" b="571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000" cy="1861200"/>
                    </a:xfrm>
                    <a:prstGeom prst="rect">
                      <a:avLst/>
                    </a:prstGeom>
                    <a:noFill/>
                    <a:ln>
                      <a:noFill/>
                    </a:ln>
                  </pic:spPr>
                </pic:pic>
              </a:graphicData>
            </a:graphic>
          </wp:inline>
        </w:drawing>
      </w:r>
      <w:r w:rsidR="002716CE">
        <w:rPr>
          <w:rFonts w:ascii="Georgia" w:hAnsi="Georgia" w:hint="eastAsia"/>
          <w:color w:val="000000" w:themeColor="text1"/>
          <w:sz w:val="20"/>
          <w:szCs w:val="20"/>
        </w:rPr>
        <w:t xml:space="preserve"> </w:t>
      </w:r>
      <w:r w:rsidRPr="009B42E4">
        <w:rPr>
          <w:rFonts w:ascii="Georgia" w:hAnsi="Georgia"/>
          <w:noProof/>
          <w:color w:val="000000" w:themeColor="text1"/>
          <w:sz w:val="20"/>
          <w:szCs w:val="20"/>
        </w:rPr>
        <w:drawing>
          <wp:inline distT="0" distB="0" distL="0" distR="0" wp14:anchorId="78482309" wp14:editId="02751559">
            <wp:extent cx="2556000" cy="1861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000" cy="1861200"/>
                    </a:xfrm>
                    <a:prstGeom prst="rect">
                      <a:avLst/>
                    </a:prstGeom>
                    <a:noFill/>
                    <a:ln>
                      <a:noFill/>
                    </a:ln>
                  </pic:spPr>
                </pic:pic>
              </a:graphicData>
            </a:graphic>
          </wp:inline>
        </w:drawing>
      </w:r>
    </w:p>
    <w:p w:rsidR="003C0B82" w:rsidRPr="009B42E4" w:rsidRDefault="003C0B82" w:rsidP="003C0B82">
      <w:pPr>
        <w:jc w:val="center"/>
        <w:rPr>
          <w:rFonts w:ascii="Georgia" w:hAnsi="Georgia"/>
          <w:color w:val="000000" w:themeColor="text1"/>
          <w:sz w:val="20"/>
          <w:szCs w:val="20"/>
        </w:rPr>
      </w:pPr>
      <w:r w:rsidRPr="009B42E4">
        <w:rPr>
          <w:rFonts w:ascii="Georgia" w:hAnsi="Georgia"/>
          <w:noProof/>
          <w:color w:val="000000" w:themeColor="text1"/>
          <w:sz w:val="20"/>
          <w:szCs w:val="20"/>
        </w:rPr>
        <w:drawing>
          <wp:inline distT="0" distB="0" distL="0" distR="0" wp14:anchorId="60C09B39" wp14:editId="580FB3C6">
            <wp:extent cx="2556000" cy="1904400"/>
            <wp:effectExtent l="0" t="0" r="0" b="635"/>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000" cy="1904400"/>
                    </a:xfrm>
                    <a:prstGeom prst="rect">
                      <a:avLst/>
                    </a:prstGeom>
                    <a:noFill/>
                    <a:ln>
                      <a:noFill/>
                    </a:ln>
                  </pic:spPr>
                </pic:pic>
              </a:graphicData>
            </a:graphic>
          </wp:inline>
        </w:drawing>
      </w:r>
      <w:r w:rsidR="002716CE">
        <w:rPr>
          <w:rFonts w:ascii="Georgia" w:hAnsi="Georgia" w:hint="eastAsia"/>
          <w:color w:val="000000" w:themeColor="text1"/>
          <w:sz w:val="20"/>
          <w:szCs w:val="20"/>
        </w:rPr>
        <w:t xml:space="preserve"> </w:t>
      </w:r>
      <w:r w:rsidRPr="009B42E4">
        <w:rPr>
          <w:rFonts w:ascii="Georgia" w:hAnsi="Georgia"/>
          <w:noProof/>
          <w:color w:val="000000" w:themeColor="text1"/>
          <w:sz w:val="20"/>
          <w:szCs w:val="20"/>
        </w:rPr>
        <w:drawing>
          <wp:inline distT="0" distB="0" distL="0" distR="0" wp14:anchorId="6D708A25" wp14:editId="117097C5">
            <wp:extent cx="2556000" cy="1904400"/>
            <wp:effectExtent l="0" t="0" r="0" b="63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000" cy="1904400"/>
                    </a:xfrm>
                    <a:prstGeom prst="rect">
                      <a:avLst/>
                    </a:prstGeom>
                    <a:noFill/>
                    <a:ln>
                      <a:noFill/>
                    </a:ln>
                  </pic:spPr>
                </pic:pic>
              </a:graphicData>
            </a:graphic>
          </wp:inline>
        </w:drawing>
      </w:r>
    </w:p>
    <w:p w:rsidR="003C0B82" w:rsidRPr="009B42E4" w:rsidRDefault="003C0B82" w:rsidP="003C0B82">
      <w:pPr>
        <w:jc w:val="center"/>
        <w:rPr>
          <w:rFonts w:ascii="Georgia" w:hAnsi="Georgia"/>
          <w:color w:val="000000" w:themeColor="text1"/>
          <w:sz w:val="20"/>
          <w:szCs w:val="20"/>
        </w:rPr>
      </w:pPr>
      <w:r w:rsidRPr="009B42E4">
        <w:rPr>
          <w:rFonts w:ascii="Georgia" w:hAnsi="Georgia"/>
          <w:noProof/>
          <w:color w:val="000000" w:themeColor="text1"/>
          <w:sz w:val="20"/>
          <w:szCs w:val="20"/>
        </w:rPr>
        <w:drawing>
          <wp:inline distT="0" distB="0" distL="0" distR="0" wp14:anchorId="277B0A74" wp14:editId="364CCC39">
            <wp:extent cx="2556000" cy="1904400"/>
            <wp:effectExtent l="0" t="0" r="0" b="63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000" cy="1904400"/>
                    </a:xfrm>
                    <a:prstGeom prst="rect">
                      <a:avLst/>
                    </a:prstGeom>
                    <a:noFill/>
                    <a:ln>
                      <a:noFill/>
                    </a:ln>
                  </pic:spPr>
                </pic:pic>
              </a:graphicData>
            </a:graphic>
          </wp:inline>
        </w:drawing>
      </w:r>
      <w:r w:rsidRPr="009B42E4">
        <w:rPr>
          <w:rFonts w:ascii="Georgia" w:hAnsi="Georgia"/>
          <w:noProof/>
          <w:color w:val="000000" w:themeColor="text1"/>
          <w:sz w:val="20"/>
          <w:szCs w:val="20"/>
        </w:rPr>
        <w:drawing>
          <wp:inline distT="0" distB="0" distL="0" distR="0" wp14:anchorId="05555D6C" wp14:editId="36EDBDB2">
            <wp:extent cx="2556000" cy="1904400"/>
            <wp:effectExtent l="0" t="0" r="0" b="63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000" cy="1904400"/>
                    </a:xfrm>
                    <a:prstGeom prst="rect">
                      <a:avLst/>
                    </a:prstGeom>
                    <a:noFill/>
                    <a:ln>
                      <a:noFill/>
                    </a:ln>
                  </pic:spPr>
                </pic:pic>
              </a:graphicData>
            </a:graphic>
          </wp:inline>
        </w:drawing>
      </w:r>
    </w:p>
    <w:p w:rsidR="003C0B82" w:rsidRPr="002716CE" w:rsidRDefault="003C0B82" w:rsidP="00635DFB">
      <w:pPr>
        <w:jc w:val="center"/>
        <w:rPr>
          <w:rFonts w:ascii="Georgia" w:hAnsi="Georgia"/>
          <w:color w:val="000000" w:themeColor="text1"/>
          <w:sz w:val="20"/>
          <w:szCs w:val="20"/>
        </w:rPr>
      </w:pPr>
      <w:r w:rsidRPr="002716CE">
        <w:rPr>
          <w:rFonts w:ascii="Georgia" w:hAnsi="Georgia"/>
          <w:color w:val="000000" w:themeColor="text1"/>
          <w:sz w:val="20"/>
          <w:szCs w:val="20"/>
        </w:rPr>
        <w:t xml:space="preserve">Figure A-1 </w:t>
      </w:r>
      <w:r w:rsidR="00024A7F">
        <w:rPr>
          <w:rFonts w:ascii="Georgia" w:hAnsi="Georgia"/>
          <w:color w:val="000000" w:themeColor="text1"/>
          <w:sz w:val="20"/>
          <w:szCs w:val="20"/>
        </w:rPr>
        <w:t>Comparison of predicted and experimentally reported (K-H) h</w:t>
      </w:r>
      <w:r w:rsidRPr="002716CE">
        <w:rPr>
          <w:rFonts w:ascii="Georgia" w:hAnsi="Georgia"/>
          <w:color w:val="000000" w:themeColor="text1"/>
          <w:sz w:val="20"/>
          <w:szCs w:val="20"/>
        </w:rPr>
        <w:t>ardening</w:t>
      </w:r>
      <w:r w:rsidRPr="002716CE">
        <w:rPr>
          <w:rFonts w:ascii="Georgia" w:hAnsi="Georgia" w:hint="eastAsia"/>
          <w:color w:val="000000" w:themeColor="text1"/>
          <w:sz w:val="20"/>
          <w:szCs w:val="20"/>
        </w:rPr>
        <w:t xml:space="preserve"> rate</w:t>
      </w:r>
      <w:r w:rsidR="00024A7F">
        <w:rPr>
          <w:rFonts w:ascii="Georgia" w:hAnsi="Georgia"/>
          <w:color w:val="000000" w:themeColor="text1"/>
          <w:sz w:val="20"/>
          <w:szCs w:val="20"/>
        </w:rPr>
        <w:t xml:space="preserve">s as a </w:t>
      </w:r>
      <w:r w:rsidR="00024A7F">
        <w:rPr>
          <w:rFonts w:ascii="Georgia" w:hAnsi="Georgia"/>
          <w:color w:val="000000" w:themeColor="text1"/>
          <w:sz w:val="20"/>
          <w:szCs w:val="20"/>
        </w:rPr>
        <w:lastRenderedPageBreak/>
        <w:t xml:space="preserve">function of </w:t>
      </w:r>
      <w:r w:rsidRPr="002716CE">
        <w:rPr>
          <w:rFonts w:ascii="Georgia" w:hAnsi="Georgia"/>
          <w:color w:val="000000" w:themeColor="text1"/>
          <w:sz w:val="20"/>
          <w:szCs w:val="20"/>
        </w:rPr>
        <w:t xml:space="preserve">stress </w:t>
      </w:r>
      <w:r w:rsidR="00024A7F">
        <w:rPr>
          <w:rFonts w:ascii="Georgia" w:hAnsi="Georgia"/>
          <w:color w:val="000000" w:themeColor="text1"/>
          <w:sz w:val="20"/>
          <w:szCs w:val="20"/>
        </w:rPr>
        <w:t>f</w:t>
      </w:r>
      <w:r w:rsidRPr="002716CE">
        <w:rPr>
          <w:rFonts w:ascii="Georgia" w:hAnsi="Georgia"/>
          <w:color w:val="000000" w:themeColor="text1"/>
          <w:sz w:val="20"/>
          <w:szCs w:val="20"/>
        </w:rPr>
        <w:t xml:space="preserve">or </w:t>
      </w:r>
      <w:r w:rsidR="00024A7F">
        <w:rPr>
          <w:rFonts w:ascii="Georgia" w:hAnsi="Georgia"/>
          <w:color w:val="000000" w:themeColor="text1"/>
          <w:sz w:val="20"/>
          <w:szCs w:val="20"/>
        </w:rPr>
        <w:t xml:space="preserve">different </w:t>
      </w:r>
      <w:r w:rsidRPr="002716CE">
        <w:rPr>
          <w:rFonts w:ascii="Georgia" w:hAnsi="Georgia"/>
          <w:color w:val="000000" w:themeColor="text1"/>
          <w:sz w:val="20"/>
          <w:szCs w:val="20"/>
        </w:rPr>
        <w:t>single-crystal Mg</w:t>
      </w:r>
      <w:r w:rsidR="00024A7F">
        <w:rPr>
          <w:rFonts w:ascii="Georgia" w:hAnsi="Georgia"/>
          <w:color w:val="000000" w:themeColor="text1"/>
          <w:sz w:val="20"/>
          <w:szCs w:val="20"/>
        </w:rPr>
        <w:t xml:space="preserve"> orientations (Fig. 5 in the main paper). </w:t>
      </w:r>
    </w:p>
    <w:p w:rsidR="002716CE" w:rsidRDefault="002716CE" w:rsidP="00635DFB">
      <w:pPr>
        <w:jc w:val="center"/>
        <w:rPr>
          <w:rFonts w:ascii="Georgia" w:hAnsi="Georgia"/>
          <w:color w:val="000000" w:themeColor="text1"/>
          <w:sz w:val="18"/>
          <w:szCs w:val="18"/>
        </w:rPr>
      </w:pPr>
    </w:p>
    <w:p w:rsidR="002716CE" w:rsidRDefault="002716CE" w:rsidP="00635DFB">
      <w:pPr>
        <w:jc w:val="center"/>
        <w:rPr>
          <w:rFonts w:ascii="Georgia" w:hAnsi="Georgia"/>
          <w:color w:val="000000" w:themeColor="text1"/>
          <w:sz w:val="18"/>
          <w:szCs w:val="18"/>
        </w:rPr>
      </w:pPr>
    </w:p>
    <w:p w:rsidR="00D66C5B" w:rsidRPr="00D66C5B" w:rsidRDefault="00D66C5B" w:rsidP="00657366">
      <w:pPr>
        <w:pStyle w:val="ListParagraph"/>
        <w:ind w:left="360" w:firstLineChars="0" w:firstLine="0"/>
        <w:jc w:val="center"/>
        <w:rPr>
          <w:rFonts w:ascii="Georgia" w:hAnsi="Georgia"/>
          <w:color w:val="000000" w:themeColor="text1"/>
          <w:sz w:val="20"/>
          <w:szCs w:val="20"/>
        </w:rPr>
      </w:pPr>
      <w:r w:rsidRPr="00B25C6C">
        <w:rPr>
          <w:noProof/>
        </w:rPr>
        <w:drawing>
          <wp:inline distT="0" distB="0" distL="0" distR="0" wp14:anchorId="640AE854" wp14:editId="117FCA91">
            <wp:extent cx="2448000" cy="1764000"/>
            <wp:effectExtent l="0" t="0" r="0" b="8255"/>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8000" cy="1764000"/>
                    </a:xfrm>
                    <a:prstGeom prst="rect">
                      <a:avLst/>
                    </a:prstGeom>
                    <a:noFill/>
                    <a:ln>
                      <a:noFill/>
                    </a:ln>
                  </pic:spPr>
                </pic:pic>
              </a:graphicData>
            </a:graphic>
          </wp:inline>
        </w:drawing>
      </w:r>
      <w:r w:rsidRPr="00B25C6C">
        <w:rPr>
          <w:noProof/>
        </w:rPr>
        <w:drawing>
          <wp:inline distT="0" distB="0" distL="0" distR="0" wp14:anchorId="7783834E" wp14:editId="0B514AB0">
            <wp:extent cx="2448000" cy="1764000"/>
            <wp:effectExtent l="0" t="0" r="0" b="8255"/>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8000" cy="1764000"/>
                    </a:xfrm>
                    <a:prstGeom prst="rect">
                      <a:avLst/>
                    </a:prstGeom>
                    <a:noFill/>
                    <a:ln>
                      <a:noFill/>
                    </a:ln>
                  </pic:spPr>
                </pic:pic>
              </a:graphicData>
            </a:graphic>
          </wp:inline>
        </w:drawing>
      </w:r>
    </w:p>
    <w:p w:rsidR="00D66C5B" w:rsidRPr="00D66C5B" w:rsidRDefault="00D66C5B" w:rsidP="00D66C5B">
      <w:pPr>
        <w:pStyle w:val="ListParagraph"/>
        <w:ind w:left="360" w:firstLineChars="0" w:firstLine="0"/>
        <w:jc w:val="center"/>
        <w:rPr>
          <w:rFonts w:ascii="Georgia" w:hAnsi="Georgia"/>
          <w:color w:val="000000" w:themeColor="text1"/>
          <w:sz w:val="20"/>
          <w:szCs w:val="20"/>
        </w:rPr>
      </w:pPr>
      <w:r w:rsidRPr="00B25C6C">
        <w:rPr>
          <w:noProof/>
        </w:rPr>
        <w:drawing>
          <wp:inline distT="0" distB="0" distL="0" distR="0" wp14:anchorId="4CFC523D" wp14:editId="06EBD065">
            <wp:extent cx="2448000" cy="1764000"/>
            <wp:effectExtent l="0" t="0" r="0" b="8255"/>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8000" cy="1764000"/>
                    </a:xfrm>
                    <a:prstGeom prst="rect">
                      <a:avLst/>
                    </a:prstGeom>
                    <a:noFill/>
                    <a:ln>
                      <a:noFill/>
                    </a:ln>
                  </pic:spPr>
                </pic:pic>
              </a:graphicData>
            </a:graphic>
          </wp:inline>
        </w:drawing>
      </w:r>
      <w:r w:rsidRPr="00B25C6C">
        <w:rPr>
          <w:noProof/>
        </w:rPr>
        <w:drawing>
          <wp:inline distT="0" distB="0" distL="0" distR="0" wp14:anchorId="2D07C937" wp14:editId="1EBF14A8">
            <wp:extent cx="2448000" cy="1764000"/>
            <wp:effectExtent l="0" t="0" r="0" b="8255"/>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000" cy="1764000"/>
                    </a:xfrm>
                    <a:prstGeom prst="rect">
                      <a:avLst/>
                    </a:prstGeom>
                    <a:noFill/>
                    <a:ln>
                      <a:noFill/>
                    </a:ln>
                  </pic:spPr>
                </pic:pic>
              </a:graphicData>
            </a:graphic>
          </wp:inline>
        </w:drawing>
      </w:r>
    </w:p>
    <w:p w:rsidR="00024A7F" w:rsidRDefault="00024A7F" w:rsidP="00024A7F">
      <w:pPr>
        <w:jc w:val="center"/>
        <w:rPr>
          <w:rFonts w:ascii="Georgia" w:hAnsi="Georgia"/>
          <w:color w:val="000000" w:themeColor="text1"/>
          <w:sz w:val="20"/>
          <w:szCs w:val="20"/>
        </w:rPr>
      </w:pPr>
    </w:p>
    <w:p w:rsidR="00024A7F" w:rsidRPr="002716CE" w:rsidRDefault="00024A7F" w:rsidP="00024A7F">
      <w:pPr>
        <w:jc w:val="center"/>
        <w:rPr>
          <w:rFonts w:ascii="Georgia" w:hAnsi="Georgia"/>
          <w:color w:val="000000" w:themeColor="text1"/>
          <w:sz w:val="20"/>
          <w:szCs w:val="20"/>
        </w:rPr>
      </w:pPr>
      <w:r>
        <w:rPr>
          <w:rFonts w:ascii="Georgia" w:hAnsi="Georgia"/>
          <w:color w:val="000000" w:themeColor="text1"/>
          <w:sz w:val="20"/>
          <w:szCs w:val="20"/>
        </w:rPr>
        <w:t>Figure A-2</w:t>
      </w:r>
      <w:r w:rsidRPr="002716CE">
        <w:rPr>
          <w:rFonts w:ascii="Georgia" w:hAnsi="Georgia"/>
          <w:color w:val="000000" w:themeColor="text1"/>
          <w:sz w:val="20"/>
          <w:szCs w:val="20"/>
        </w:rPr>
        <w:t xml:space="preserve"> </w:t>
      </w:r>
      <w:r>
        <w:rPr>
          <w:rFonts w:ascii="Georgia" w:hAnsi="Georgia"/>
          <w:color w:val="000000" w:themeColor="text1"/>
          <w:sz w:val="20"/>
          <w:szCs w:val="20"/>
        </w:rPr>
        <w:t>Comparison of predicted and experimentally reported (K-H) h</w:t>
      </w:r>
      <w:r w:rsidRPr="002716CE">
        <w:rPr>
          <w:rFonts w:ascii="Georgia" w:hAnsi="Georgia"/>
          <w:color w:val="000000" w:themeColor="text1"/>
          <w:sz w:val="20"/>
          <w:szCs w:val="20"/>
        </w:rPr>
        <w:t>ardening</w:t>
      </w:r>
      <w:r w:rsidRPr="002716CE">
        <w:rPr>
          <w:rFonts w:ascii="Georgia" w:hAnsi="Georgia" w:hint="eastAsia"/>
          <w:color w:val="000000" w:themeColor="text1"/>
          <w:sz w:val="20"/>
          <w:szCs w:val="20"/>
        </w:rPr>
        <w:t xml:space="preserve"> rate</w:t>
      </w:r>
      <w:r>
        <w:rPr>
          <w:rFonts w:ascii="Georgia" w:hAnsi="Georgia"/>
          <w:color w:val="000000" w:themeColor="text1"/>
          <w:sz w:val="20"/>
          <w:szCs w:val="20"/>
        </w:rPr>
        <w:t xml:space="preserve">s as a function of </w:t>
      </w:r>
      <w:r w:rsidRPr="002716CE">
        <w:rPr>
          <w:rFonts w:ascii="Georgia" w:hAnsi="Georgia"/>
          <w:color w:val="000000" w:themeColor="text1"/>
          <w:sz w:val="20"/>
          <w:szCs w:val="20"/>
        </w:rPr>
        <w:t xml:space="preserve">stress </w:t>
      </w:r>
      <w:r>
        <w:rPr>
          <w:rFonts w:ascii="Georgia" w:hAnsi="Georgia"/>
          <w:color w:val="000000" w:themeColor="text1"/>
          <w:sz w:val="20"/>
          <w:szCs w:val="20"/>
        </w:rPr>
        <w:t>f</w:t>
      </w:r>
      <w:r w:rsidRPr="002716CE">
        <w:rPr>
          <w:rFonts w:ascii="Georgia" w:hAnsi="Georgia"/>
          <w:color w:val="000000" w:themeColor="text1"/>
          <w:sz w:val="20"/>
          <w:szCs w:val="20"/>
        </w:rPr>
        <w:t xml:space="preserve">or </w:t>
      </w:r>
      <w:r>
        <w:rPr>
          <w:rFonts w:ascii="Georgia" w:hAnsi="Georgia"/>
          <w:color w:val="000000" w:themeColor="text1"/>
          <w:sz w:val="20"/>
          <w:szCs w:val="20"/>
        </w:rPr>
        <w:t>different polycrystalline</w:t>
      </w:r>
      <w:r w:rsidRPr="002716CE">
        <w:rPr>
          <w:rFonts w:ascii="Georgia" w:hAnsi="Georgia"/>
          <w:color w:val="000000" w:themeColor="text1"/>
          <w:sz w:val="20"/>
          <w:szCs w:val="20"/>
        </w:rPr>
        <w:t xml:space="preserve"> Mg</w:t>
      </w:r>
      <w:r>
        <w:rPr>
          <w:rFonts w:ascii="Georgia" w:hAnsi="Georgia"/>
          <w:color w:val="000000" w:themeColor="text1"/>
          <w:sz w:val="20"/>
          <w:szCs w:val="20"/>
        </w:rPr>
        <w:t xml:space="preserve"> textures (Fig. 13 in the main paper). </w:t>
      </w: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Default="002716CE" w:rsidP="00635DFB">
      <w:pPr>
        <w:pStyle w:val="ListParagraph"/>
        <w:spacing w:beforeLines="50" w:before="156" w:afterLines="50" w:after="156"/>
        <w:ind w:left="360" w:firstLineChars="0" w:firstLine="0"/>
        <w:jc w:val="center"/>
        <w:rPr>
          <w:rFonts w:ascii="Georgia" w:hAnsi="Georgia"/>
          <w:color w:val="000000" w:themeColor="text1"/>
          <w:sz w:val="20"/>
          <w:szCs w:val="20"/>
        </w:rPr>
      </w:pPr>
    </w:p>
    <w:p w:rsidR="002716CE" w:rsidRPr="00D76DEA" w:rsidRDefault="00024A7F" w:rsidP="00024A7F">
      <w:pPr>
        <w:pStyle w:val="ListParagraph"/>
        <w:numPr>
          <w:ilvl w:val="0"/>
          <w:numId w:val="2"/>
        </w:numPr>
        <w:spacing w:beforeLines="50" w:before="156" w:afterLines="50" w:after="156"/>
        <w:ind w:firstLineChars="0"/>
        <w:jc w:val="left"/>
        <w:rPr>
          <w:rFonts w:ascii="Georgia" w:hAnsi="Georgia"/>
          <w:b/>
          <w:color w:val="000000" w:themeColor="text1"/>
          <w:sz w:val="22"/>
          <w:szCs w:val="20"/>
        </w:rPr>
      </w:pPr>
      <w:r w:rsidRPr="00D76DEA">
        <w:rPr>
          <w:rFonts w:ascii="Georgia" w:hAnsi="Georgia"/>
          <w:b/>
          <w:color w:val="000000" w:themeColor="text1"/>
          <w:sz w:val="22"/>
          <w:szCs w:val="20"/>
        </w:rPr>
        <w:lastRenderedPageBreak/>
        <w:t xml:space="preserve">3D simulation for Orientation C with initial </w:t>
      </w:r>
      <w:r w:rsidR="006F5F43">
        <w:rPr>
          <w:rFonts w:ascii="Georgia" w:hAnsi="Georgia"/>
          <w:b/>
          <w:color w:val="000000" w:themeColor="text1"/>
          <w:sz w:val="22"/>
          <w:szCs w:val="20"/>
        </w:rPr>
        <w:t>heterogeneities</w:t>
      </w:r>
      <w:r w:rsidRPr="00D76DEA">
        <w:rPr>
          <w:rFonts w:ascii="Georgia" w:hAnsi="Georgia"/>
          <w:b/>
          <w:color w:val="000000" w:themeColor="text1"/>
          <w:sz w:val="22"/>
          <w:szCs w:val="20"/>
        </w:rPr>
        <w:t xml:space="preserve"> </w:t>
      </w:r>
      <w:r w:rsidR="00D76DEA">
        <w:rPr>
          <w:rFonts w:ascii="Georgia" w:hAnsi="Georgia"/>
          <w:b/>
          <w:color w:val="000000" w:themeColor="text1"/>
          <w:sz w:val="22"/>
          <w:szCs w:val="20"/>
        </w:rPr>
        <w:t>and elastic constraint</w:t>
      </w:r>
    </w:p>
    <w:p w:rsidR="00F427E0" w:rsidRPr="00024A7F" w:rsidRDefault="00AB7501" w:rsidP="00024A7F">
      <w:pPr>
        <w:spacing w:afterLines="50" w:after="156" w:line="360" w:lineRule="auto"/>
        <w:ind w:firstLine="420"/>
        <w:rPr>
          <w:rFonts w:ascii="Georgia" w:hAnsi="Georgia"/>
          <w:sz w:val="22"/>
        </w:rPr>
      </w:pPr>
      <w:r>
        <w:rPr>
          <w:rFonts w:ascii="Georgia" w:hAnsi="Georgia"/>
          <w:sz w:val="22"/>
        </w:rPr>
        <w:t>Following up from the discussion for slip and twin activities for orientation C</w:t>
      </w:r>
      <w:r w:rsidR="00024A7F">
        <w:rPr>
          <w:rFonts w:ascii="Georgia" w:hAnsi="Georgia"/>
          <w:sz w:val="22"/>
        </w:rPr>
        <w:t xml:space="preserve"> </w:t>
      </w:r>
      <w:r>
        <w:rPr>
          <w:rFonts w:ascii="Georgia" w:hAnsi="Georgia"/>
          <w:sz w:val="22"/>
        </w:rPr>
        <w:t xml:space="preserve">(and D, </w:t>
      </w:r>
      <w:r w:rsidR="00024A7F">
        <w:rPr>
          <w:rFonts w:ascii="Georgia" w:hAnsi="Georgia"/>
          <w:sz w:val="22"/>
        </w:rPr>
        <w:t>Fig</w:t>
      </w:r>
      <w:r>
        <w:rPr>
          <w:rFonts w:ascii="Georgia" w:hAnsi="Georgia"/>
          <w:sz w:val="22"/>
        </w:rPr>
        <w:t>s</w:t>
      </w:r>
      <w:r w:rsidR="00024A7F">
        <w:rPr>
          <w:rFonts w:ascii="Georgia" w:hAnsi="Georgia"/>
          <w:sz w:val="22"/>
        </w:rPr>
        <w:t>. 6c</w:t>
      </w:r>
      <w:r>
        <w:rPr>
          <w:rFonts w:ascii="Georgia" w:hAnsi="Georgia"/>
          <w:sz w:val="22"/>
        </w:rPr>
        <w:t xml:space="preserve"> and d), </w:t>
      </w:r>
      <w:r w:rsidRPr="00E11E4E">
        <w:rPr>
          <w:rFonts w:ascii="Georgia" w:hAnsi="Georgia"/>
          <w:sz w:val="22"/>
          <w:highlight w:val="yellow"/>
          <w:rPrChange w:id="1" w:author="Spring" w:date="2012-01-19T19:42:00Z">
            <w:rPr>
              <w:rFonts w:ascii="Georgia" w:hAnsi="Georgia"/>
              <w:sz w:val="22"/>
            </w:rPr>
          </w:rPrChange>
        </w:rPr>
        <w:t>the result</w:t>
      </w:r>
      <w:ins w:id="2" w:author="Spring" w:date="2012-01-19T19:41:00Z">
        <w:r w:rsidR="00E11E4E" w:rsidRPr="00E11E4E">
          <w:rPr>
            <w:rFonts w:ascii="Georgia" w:hAnsi="Georgia" w:hint="eastAsia"/>
            <w:sz w:val="22"/>
            <w:highlight w:val="yellow"/>
            <w:rPrChange w:id="3" w:author="Spring" w:date="2012-01-19T19:42:00Z">
              <w:rPr>
                <w:rFonts w:ascii="Georgia" w:hAnsi="Georgia" w:hint="eastAsia"/>
                <w:sz w:val="22"/>
              </w:rPr>
            </w:rPrChange>
          </w:rPr>
          <w:t>s</w:t>
        </w:r>
      </w:ins>
      <w:r>
        <w:rPr>
          <w:rFonts w:ascii="Georgia" w:hAnsi="Georgia"/>
          <w:sz w:val="22"/>
        </w:rPr>
        <w:t xml:space="preserve"> for C-</w:t>
      </w:r>
      <w:r w:rsidR="00024A7F">
        <w:rPr>
          <w:rFonts w:ascii="Georgia" w:hAnsi="Georgia"/>
          <w:sz w:val="22"/>
        </w:rPr>
        <w:t>orientation in 3D</w:t>
      </w:r>
      <w:r>
        <w:rPr>
          <w:rFonts w:ascii="Georgia" w:hAnsi="Georgia"/>
          <w:sz w:val="22"/>
        </w:rPr>
        <w:t xml:space="preserve"> with initial heterogeneities (5% tensile twins distributed randomly) </w:t>
      </w:r>
      <w:proofErr w:type="gramStart"/>
      <w:r>
        <w:rPr>
          <w:rFonts w:ascii="Georgia" w:hAnsi="Georgia"/>
          <w:sz w:val="22"/>
        </w:rPr>
        <w:t>are</w:t>
      </w:r>
      <w:proofErr w:type="gramEnd"/>
      <w:r>
        <w:rPr>
          <w:rFonts w:ascii="Georgia" w:hAnsi="Georgia"/>
          <w:sz w:val="22"/>
        </w:rPr>
        <w:t xml:space="preserve"> included</w:t>
      </w:r>
      <w:r w:rsidR="00024A7F">
        <w:rPr>
          <w:rFonts w:ascii="Georgia" w:hAnsi="Georgia"/>
          <w:sz w:val="22"/>
        </w:rPr>
        <w:t xml:space="preserve">. The channel walls providing the constraint to the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oMath>
      <w:r w:rsidR="00024A7F">
        <w:rPr>
          <w:rFonts w:ascii="Georgia" w:hAnsi="Georgia"/>
          <w:sz w:val="22"/>
        </w:rPr>
        <w:t xml:space="preserve">end faces (not shown in Fig. B-1) </w:t>
      </w:r>
      <w:proofErr w:type="gramStart"/>
      <w:r w:rsidR="00024A7F">
        <w:rPr>
          <w:rFonts w:ascii="Georgia" w:hAnsi="Georgia"/>
          <w:sz w:val="22"/>
        </w:rPr>
        <w:t>are</w:t>
      </w:r>
      <w:proofErr w:type="gramEnd"/>
      <w:r w:rsidR="00024A7F">
        <w:rPr>
          <w:rFonts w:ascii="Georgia" w:hAnsi="Georgia"/>
          <w:sz w:val="22"/>
        </w:rPr>
        <w:t xml:space="preserve"> assumed to be </w:t>
      </w:r>
      <w:r w:rsidR="00D976D8">
        <w:rPr>
          <w:rFonts w:ascii="Georgia" w:hAnsi="Georgia"/>
          <w:sz w:val="22"/>
        </w:rPr>
        <w:t xml:space="preserve">made of </w:t>
      </w:r>
      <w:r w:rsidR="00024A7F">
        <w:rPr>
          <w:rFonts w:ascii="Georgia" w:hAnsi="Georgia"/>
          <w:sz w:val="22"/>
        </w:rPr>
        <w:t>steel. Figure</w:t>
      </w:r>
      <w:r>
        <w:rPr>
          <w:rFonts w:ascii="Georgia" w:hAnsi="Georgia"/>
          <w:sz w:val="22"/>
        </w:rPr>
        <w:t>s</w:t>
      </w:r>
      <w:r w:rsidR="00024A7F">
        <w:rPr>
          <w:rFonts w:ascii="Georgia" w:hAnsi="Georgia"/>
          <w:sz w:val="22"/>
        </w:rPr>
        <w:t xml:space="preserve"> B-1</w:t>
      </w:r>
      <w:r w:rsidR="00D976D8">
        <w:rPr>
          <w:rFonts w:ascii="Georgia" w:hAnsi="Georgia"/>
          <w:sz w:val="22"/>
        </w:rPr>
        <w:t>a</w:t>
      </w:r>
      <w:r>
        <w:rPr>
          <w:rFonts w:ascii="Georgia" w:hAnsi="Georgia"/>
          <w:sz w:val="22"/>
        </w:rPr>
        <w:t xml:space="preserve"> and b respectively show</w:t>
      </w:r>
      <w:r w:rsidR="00024A7F">
        <w:rPr>
          <w:rFonts w:ascii="Georgia" w:hAnsi="Georgia"/>
          <w:sz w:val="22"/>
        </w:rPr>
        <w:t xml:space="preserve"> the distribution of CT </w:t>
      </w:r>
      <w:proofErr w:type="spellStart"/>
      <w:proofErr w:type="gramStart"/>
      <w:r w:rsidR="00024A7F">
        <w:rPr>
          <w:rFonts w:ascii="Georgia" w:hAnsi="Georgia"/>
          <w:sz w:val="22"/>
        </w:rPr>
        <w:t>v.f</w:t>
      </w:r>
      <w:proofErr w:type="spellEnd"/>
      <w:proofErr w:type="gramEnd"/>
      <w:r w:rsidR="00024A7F">
        <w:rPr>
          <w:rFonts w:ascii="Georgia" w:hAnsi="Georgia"/>
          <w:sz w:val="22"/>
        </w:rPr>
        <w:t xml:space="preserve">. </w:t>
      </w:r>
      <w:r>
        <w:rPr>
          <w:rFonts w:ascii="Georgia" w:hAnsi="Georgia"/>
          <w:sz w:val="22"/>
        </w:rPr>
        <w:t xml:space="preserve">and relative activities </w:t>
      </w:r>
      <w:r w:rsidR="00024A7F">
        <w:rPr>
          <w:rFonts w:ascii="Georgia" w:hAnsi="Georgia"/>
          <w:sz w:val="22"/>
        </w:rPr>
        <w:t xml:space="preserve">for </w:t>
      </w:r>
      <w:r>
        <w:rPr>
          <w:rFonts w:ascii="Georgia" w:hAnsi="Georgia"/>
          <w:sz w:val="22"/>
        </w:rPr>
        <w:t>this orientation</w:t>
      </w:r>
      <w:r w:rsidR="004A08B8" w:rsidRPr="00024A7F">
        <w:rPr>
          <w:rFonts w:ascii="Georgia" w:hAnsi="Georgia" w:hint="eastAsia"/>
          <w:sz w:val="22"/>
        </w:rPr>
        <w:t xml:space="preserve">, </w:t>
      </w:r>
      <w:r>
        <w:rPr>
          <w:rFonts w:ascii="Georgia" w:hAnsi="Georgia"/>
          <w:sz w:val="22"/>
        </w:rPr>
        <w:t xml:space="preserve">which are qualitatively similar, but quantitatively somewhat different than the strict plane strain simulations (fig. 6c and d). Specifically, the role of TT and CT is increased at the expense of the prismatic and pyramidal &lt;a&gt; activities. </w:t>
      </w:r>
    </w:p>
    <w:p w:rsidR="00EB45FA" w:rsidRDefault="00024A7F" w:rsidP="00EB45FA">
      <w:pPr>
        <w:spacing w:afterLines="50" w:after="156"/>
        <w:ind w:firstLine="420"/>
        <w:jc w:val="center"/>
        <w:rPr>
          <w:rFonts w:ascii="Georgia" w:hAnsi="Georgia"/>
          <w:color w:val="000000" w:themeColor="text1"/>
          <w:sz w:val="18"/>
          <w:szCs w:val="18"/>
        </w:rPr>
      </w:pPr>
      <w:r>
        <w:rPr>
          <w:rFonts w:ascii="Georgia" w:hAnsi="Georgia" w:hint="eastAsia"/>
          <w:noProof/>
          <w:sz w:val="22"/>
        </w:rPr>
        <mc:AlternateContent>
          <mc:Choice Requires="wpg">
            <w:drawing>
              <wp:anchor distT="0" distB="0" distL="114300" distR="114300" simplePos="0" relativeHeight="251666432" behindDoc="0" locked="0" layoutInCell="1" allowOverlap="1">
                <wp:simplePos x="0" y="0"/>
                <wp:positionH relativeFrom="column">
                  <wp:posOffset>263939</wp:posOffset>
                </wp:positionH>
                <wp:positionV relativeFrom="paragraph">
                  <wp:posOffset>62243</wp:posOffset>
                </wp:positionV>
                <wp:extent cx="914400" cy="1447607"/>
                <wp:effectExtent l="0" t="0" r="0" b="635"/>
                <wp:wrapNone/>
                <wp:docPr id="19" name="Group 19"/>
                <wp:cNvGraphicFramePr/>
                <a:graphic xmlns:a="http://schemas.openxmlformats.org/drawingml/2006/main">
                  <a:graphicData uri="http://schemas.microsoft.com/office/word/2010/wordprocessingGroup">
                    <wpg:wgp>
                      <wpg:cNvGrpSpPr/>
                      <wpg:grpSpPr>
                        <a:xfrm>
                          <a:off x="0" y="0"/>
                          <a:ext cx="914400" cy="1447607"/>
                          <a:chOff x="0" y="0"/>
                          <a:chExt cx="914400" cy="1447607"/>
                        </a:xfrm>
                      </wpg:grpSpPr>
                      <wps:wsp>
                        <wps:cNvPr id="9" name="Straight Arrow Connector 9"/>
                        <wps:cNvCnPr/>
                        <wps:spPr>
                          <a:xfrm>
                            <a:off x="294198" y="850790"/>
                            <a:ext cx="286247" cy="2703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294198" y="230588"/>
                            <a:ext cx="0" cy="6202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294198" y="739472"/>
                            <a:ext cx="397565" cy="1113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373711" y="1121134"/>
                            <a:ext cx="421419" cy="326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A7F" w:rsidRDefault="000F41B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0"/>
                            <a:ext cx="421419" cy="326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A7F" w:rsidRDefault="000F41B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92981" y="675861"/>
                            <a:ext cx="421419" cy="326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A7F" w:rsidRDefault="000F41B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26" style="position:absolute;left:0;text-align:left;margin-left:20.8pt;margin-top:4.9pt;width:1in;height:114pt;z-index:251666432" coordsize="9144,1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">
                <v:shapetype id="_x0000_t32" coordsize="21600,21600" o:spt="32" o:oned="t" path="m,l21600,21600e" filled="f">
                  <v:path arrowok="t" fillok="f" o:connecttype="none"/>
                  <o:lock v:ext="edit" shapetype="t"/>
                </v:shapetype>
                <v:shape id="Straight Arrow Connector 9" o:spid="_x0000_s1027" type="#_x0000_t32" style="position:absolute;left:2941;top:8507;width:2863;height:2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vEl8EAAADaAAAADwAAAGRycy9kb3ducmV2LnhtbESPzWrDMBCE74G+g9hCb7GcGJLWtWxK&#10;20DILT/0vFgb29haGUl13LevCoUch5n5himq2QxiIuc7ywpWSQqCuLa640bB5bxbPoPwAVnjYJkU&#10;/JCHqnxYFJhre+MjTafQiAhhn6OCNoQxl9LXLRn0iR2Jo3e1zmCI0jVSO7xFuBnkOk030mDHcaHF&#10;kd5bqvvTt1HQcRZ4/ZHt6PDZu23z1U82uyj19Di/vYIINId7+L+91wpe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8SXwQAAANoAAAAPAAAAAAAAAAAAAAAA&#10;AKECAABkcnMvZG93bnJldi54bWxQSwUGAAAAAAQABAD5AAAAjwMAAAAA&#10;" strokecolor="black [3213]">
                  <v:stroke endarrow="open"/>
                </v:shape>
                <v:shape id="Straight Arrow Connector 14" o:spid="_x0000_s1028" type="#_x0000_t32" style="position:absolute;left:2941;top:2305;width:0;height:6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Straight Arrow Connector 15" o:spid="_x0000_s1029" type="#_x0000_t32" style="position:absolute;left:2941;top:7394;width:3976;height:1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16" o:spid="_x0000_s1030" type="#_x0000_t202" style="position:absolute;left:3737;top:11211;width:4214;height: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24A7F" w:rsidRDefault="00024A7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Text Box 17" o:spid="_x0000_s1031" type="#_x0000_t202" style="position:absolute;width:4214;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24A7F" w:rsidRDefault="00024A7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Text Box 18" o:spid="_x0000_s1032" type="#_x0000_t202" style="position:absolute;left:4929;top:6758;width:4215;height: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024A7F" w:rsidRDefault="00024A7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w:pict>
          </mc:Fallback>
        </mc:AlternateContent>
      </w:r>
      <w:r w:rsidR="00EB45FA">
        <w:rPr>
          <w:rFonts w:ascii="Georgia" w:hAnsi="Georgia" w:hint="eastAsia"/>
          <w:noProof/>
          <w:sz w:val="22"/>
        </w:rPr>
        <w:drawing>
          <wp:inline distT="0" distB="0" distL="0" distR="0" wp14:anchorId="4049E92E" wp14:editId="6E8365F2">
            <wp:extent cx="2957885" cy="2219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a).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6679" cy="2225638"/>
                    </a:xfrm>
                    <a:prstGeom prst="rect">
                      <a:avLst/>
                    </a:prstGeom>
                  </pic:spPr>
                </pic:pic>
              </a:graphicData>
            </a:graphic>
          </wp:inline>
        </w:drawing>
      </w:r>
    </w:p>
    <w:p w:rsidR="00EB45FA" w:rsidRPr="004A08B8" w:rsidRDefault="004A08B8" w:rsidP="004A08B8">
      <w:pPr>
        <w:spacing w:afterLines="50" w:after="156"/>
        <w:ind w:firstLine="420"/>
        <w:jc w:val="center"/>
        <w:rPr>
          <w:rFonts w:ascii="Georgia" w:hAnsi="Georgia"/>
          <w:color w:val="000000" w:themeColor="text1"/>
          <w:sz w:val="20"/>
          <w:szCs w:val="20"/>
        </w:rPr>
      </w:pPr>
      <w:r w:rsidRPr="004A08B8">
        <w:rPr>
          <w:rFonts w:ascii="Georgia" w:hAnsi="Georgia" w:hint="eastAsia"/>
          <w:color w:val="000000" w:themeColor="text1"/>
          <w:sz w:val="20"/>
          <w:szCs w:val="20"/>
        </w:rPr>
        <w:t xml:space="preserve">Figure B-1 CT </w:t>
      </w:r>
      <w:proofErr w:type="spellStart"/>
      <w:r w:rsidRPr="004A08B8">
        <w:rPr>
          <w:rFonts w:ascii="Georgia" w:hAnsi="Georgia" w:hint="eastAsia"/>
          <w:color w:val="000000" w:themeColor="text1"/>
          <w:sz w:val="20"/>
          <w:szCs w:val="20"/>
        </w:rPr>
        <w:t>v.f</w:t>
      </w:r>
      <w:proofErr w:type="spellEnd"/>
      <w:r w:rsidRPr="004A08B8">
        <w:rPr>
          <w:rFonts w:ascii="Georgia" w:hAnsi="Georgia" w:hint="eastAsia"/>
          <w:color w:val="000000" w:themeColor="text1"/>
          <w:sz w:val="20"/>
          <w:szCs w:val="20"/>
        </w:rPr>
        <w:t xml:space="preserve"> </w:t>
      </w:r>
      <w:r w:rsidR="00D76DEA">
        <w:rPr>
          <w:rFonts w:ascii="Georgia" w:hAnsi="Georgia"/>
          <w:color w:val="000000" w:themeColor="text1"/>
          <w:sz w:val="20"/>
          <w:szCs w:val="20"/>
        </w:rPr>
        <w:t>distribution</w:t>
      </w:r>
      <w:r w:rsidRPr="004A08B8">
        <w:rPr>
          <w:rFonts w:ascii="Georgia" w:hAnsi="Georgia" w:hint="eastAsia"/>
          <w:color w:val="000000" w:themeColor="text1"/>
          <w:sz w:val="20"/>
          <w:szCs w:val="20"/>
        </w:rPr>
        <w:t xml:space="preserve"> at 10% strain for </w:t>
      </w:r>
      <w:r w:rsidR="00D76DEA">
        <w:rPr>
          <w:rFonts w:ascii="Georgia" w:hAnsi="Georgia"/>
          <w:color w:val="000000" w:themeColor="text1"/>
          <w:sz w:val="20"/>
          <w:szCs w:val="20"/>
        </w:rPr>
        <w:t xml:space="preserve">orientation </w:t>
      </w:r>
      <w:r w:rsidR="00D76DEA">
        <w:rPr>
          <w:rFonts w:ascii="Georgia" w:hAnsi="Georgia" w:hint="eastAsia"/>
          <w:color w:val="000000" w:themeColor="text1"/>
          <w:sz w:val="20"/>
          <w:szCs w:val="20"/>
        </w:rPr>
        <w:t>C</w:t>
      </w:r>
      <w:r w:rsidRPr="004A08B8">
        <w:rPr>
          <w:rFonts w:ascii="Georgia" w:hAnsi="Georgia" w:hint="eastAsia"/>
          <w:color w:val="000000" w:themeColor="text1"/>
          <w:sz w:val="20"/>
          <w:szCs w:val="20"/>
        </w:rPr>
        <w:t xml:space="preserve"> with initial </w:t>
      </w:r>
      <w:r w:rsidR="00AB7501">
        <w:rPr>
          <w:rFonts w:ascii="Georgia" w:hAnsi="Georgia"/>
          <w:color w:val="000000" w:themeColor="text1"/>
          <w:sz w:val="20"/>
          <w:szCs w:val="20"/>
        </w:rPr>
        <w:t>heterogeneities</w:t>
      </w:r>
      <w:r w:rsidR="00D76DEA">
        <w:rPr>
          <w:rFonts w:ascii="Georgia" w:hAnsi="Georgia"/>
          <w:color w:val="000000" w:themeColor="text1"/>
          <w:sz w:val="20"/>
          <w:szCs w:val="20"/>
        </w:rPr>
        <w:t xml:space="preserve"> and elastic constraint</w:t>
      </w:r>
      <w:r w:rsidRPr="004A08B8">
        <w:rPr>
          <w:rFonts w:ascii="Georgia" w:hAnsi="Georgia" w:hint="eastAsia"/>
          <w:color w:val="000000" w:themeColor="text1"/>
          <w:sz w:val="20"/>
          <w:szCs w:val="20"/>
        </w:rPr>
        <w:t>.</w:t>
      </w:r>
      <w:bookmarkStart w:id="4" w:name="_GoBack"/>
      <w:bookmarkEnd w:id="4"/>
    </w:p>
    <w:p w:rsidR="00F427E0" w:rsidRDefault="00EB45FA" w:rsidP="00635DFB">
      <w:pPr>
        <w:pStyle w:val="ListParagraph"/>
        <w:spacing w:beforeLines="50" w:before="156" w:afterLines="50" w:after="156"/>
        <w:ind w:left="360" w:firstLineChars="0" w:firstLine="0"/>
        <w:jc w:val="center"/>
        <w:rPr>
          <w:rFonts w:ascii="Georgia" w:hAnsi="Georgia"/>
        </w:rPr>
      </w:pPr>
      <w:r>
        <w:rPr>
          <w:rFonts w:ascii="Georgia" w:hAnsi="Georgia" w:hint="eastAsia"/>
          <w:noProof/>
        </w:rPr>
        <w:drawing>
          <wp:inline distT="0" distB="0" distL="0" distR="0" wp14:anchorId="68E749E5" wp14:editId="0C0AB607">
            <wp:extent cx="2918129" cy="216450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b).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6392" cy="2163217"/>
                    </a:xfrm>
                    <a:prstGeom prst="rect">
                      <a:avLst/>
                    </a:prstGeom>
                  </pic:spPr>
                </pic:pic>
              </a:graphicData>
            </a:graphic>
          </wp:inline>
        </w:drawing>
      </w:r>
    </w:p>
    <w:p w:rsidR="00EB45FA" w:rsidRDefault="004A08B8" w:rsidP="00635DFB">
      <w:pPr>
        <w:pStyle w:val="ListParagraph"/>
        <w:spacing w:beforeLines="50" w:before="156" w:afterLines="50" w:after="156"/>
        <w:ind w:left="360" w:firstLineChars="0" w:firstLine="0"/>
        <w:jc w:val="center"/>
        <w:rPr>
          <w:rFonts w:ascii="Georgia" w:hAnsi="Georgia"/>
          <w:sz w:val="20"/>
          <w:szCs w:val="20"/>
        </w:rPr>
      </w:pPr>
      <w:r w:rsidRPr="004A08B8">
        <w:rPr>
          <w:rFonts w:ascii="Georgia" w:hAnsi="Georgia" w:hint="eastAsia"/>
          <w:sz w:val="20"/>
          <w:szCs w:val="20"/>
        </w:rPr>
        <w:t xml:space="preserve">Figure B-2 Relative activities for </w:t>
      </w:r>
      <w:del w:id="5" w:author="Spring" w:date="2012-01-19T19:42:00Z">
        <w:r w:rsidR="00D76DEA" w:rsidDel="00E11E4E">
          <w:rPr>
            <w:rFonts w:ascii="Georgia" w:hAnsi="Georgia"/>
            <w:sz w:val="20"/>
            <w:szCs w:val="20"/>
          </w:rPr>
          <w:delText xml:space="preserve">orientation </w:delText>
        </w:r>
      </w:del>
      <w:r w:rsidRPr="004A08B8">
        <w:rPr>
          <w:rFonts w:ascii="Georgia" w:hAnsi="Georgia" w:hint="eastAsia"/>
          <w:sz w:val="20"/>
          <w:szCs w:val="20"/>
        </w:rPr>
        <w:t xml:space="preserve">C-orientation </w:t>
      </w:r>
      <w:r w:rsidR="00372DCF">
        <w:rPr>
          <w:rFonts w:ascii="Georgia" w:hAnsi="Georgia" w:hint="eastAsia"/>
          <w:sz w:val="20"/>
          <w:szCs w:val="20"/>
        </w:rPr>
        <w:t xml:space="preserve">with initial </w:t>
      </w:r>
      <w:r w:rsidR="006F5F43">
        <w:rPr>
          <w:rFonts w:ascii="Georgia" w:hAnsi="Georgia"/>
          <w:sz w:val="20"/>
          <w:szCs w:val="20"/>
        </w:rPr>
        <w:t>heterogeneities</w:t>
      </w:r>
      <w:r w:rsidR="00AB7501">
        <w:rPr>
          <w:rFonts w:ascii="Georgia" w:hAnsi="Georgia"/>
          <w:sz w:val="20"/>
          <w:szCs w:val="20"/>
        </w:rPr>
        <w:t xml:space="preserve">. </w:t>
      </w:r>
    </w:p>
    <w:sectPr w:rsidR="00EB4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1BF" w:rsidRDefault="000F41BF" w:rsidP="001111BF">
      <w:r>
        <w:separator/>
      </w:r>
    </w:p>
  </w:endnote>
  <w:endnote w:type="continuationSeparator" w:id="0">
    <w:p w:rsidR="000F41BF" w:rsidRDefault="000F41BF" w:rsidP="0011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1BF" w:rsidRDefault="000F41BF" w:rsidP="001111BF">
      <w:r>
        <w:separator/>
      </w:r>
    </w:p>
  </w:footnote>
  <w:footnote w:type="continuationSeparator" w:id="0">
    <w:p w:rsidR="000F41BF" w:rsidRDefault="000F41BF" w:rsidP="00111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4F65"/>
    <w:multiLevelType w:val="hybridMultilevel"/>
    <w:tmpl w:val="F6D03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6C4D4B"/>
    <w:multiLevelType w:val="hybridMultilevel"/>
    <w:tmpl w:val="2EB0693C"/>
    <w:lvl w:ilvl="0" w:tplc="1BC228D8">
      <w:start w:val="2"/>
      <w:numFmt w:val="bullet"/>
      <w:lvlText w:val=""/>
      <w:lvlJc w:val="left"/>
      <w:pPr>
        <w:ind w:left="720" w:hanging="360"/>
      </w:pPr>
      <w:rPr>
        <w:rFonts w:ascii="Wingdings" w:eastAsiaTheme="minorEastAsia"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81F1B"/>
    <w:multiLevelType w:val="hybridMultilevel"/>
    <w:tmpl w:val="53FEC458"/>
    <w:lvl w:ilvl="0" w:tplc="09FAF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2"/>
    <w:rsid w:val="00006A2A"/>
    <w:rsid w:val="00016056"/>
    <w:rsid w:val="00024A7F"/>
    <w:rsid w:val="0003177F"/>
    <w:rsid w:val="000651F4"/>
    <w:rsid w:val="00067CD9"/>
    <w:rsid w:val="000738E3"/>
    <w:rsid w:val="000809FC"/>
    <w:rsid w:val="000820D7"/>
    <w:rsid w:val="000A548B"/>
    <w:rsid w:val="000C0D14"/>
    <w:rsid w:val="000C17F1"/>
    <w:rsid w:val="000C64FE"/>
    <w:rsid w:val="000D34B5"/>
    <w:rsid w:val="000D5B3B"/>
    <w:rsid w:val="000E330C"/>
    <w:rsid w:val="000F41BF"/>
    <w:rsid w:val="00106DDA"/>
    <w:rsid w:val="00110403"/>
    <w:rsid w:val="001111BF"/>
    <w:rsid w:val="00120C10"/>
    <w:rsid w:val="00125D85"/>
    <w:rsid w:val="00133D7E"/>
    <w:rsid w:val="00140BD5"/>
    <w:rsid w:val="00163B69"/>
    <w:rsid w:val="00167B71"/>
    <w:rsid w:val="00176C62"/>
    <w:rsid w:val="001A282D"/>
    <w:rsid w:val="001C575F"/>
    <w:rsid w:val="001C57B7"/>
    <w:rsid w:val="001C7734"/>
    <w:rsid w:val="001E06B2"/>
    <w:rsid w:val="0020137B"/>
    <w:rsid w:val="0021013D"/>
    <w:rsid w:val="0021350F"/>
    <w:rsid w:val="00222DE0"/>
    <w:rsid w:val="00231943"/>
    <w:rsid w:val="00247447"/>
    <w:rsid w:val="002647B5"/>
    <w:rsid w:val="002716CE"/>
    <w:rsid w:val="00273F55"/>
    <w:rsid w:val="002C2F45"/>
    <w:rsid w:val="00310818"/>
    <w:rsid w:val="003250E6"/>
    <w:rsid w:val="00330FB9"/>
    <w:rsid w:val="003329AF"/>
    <w:rsid w:val="00335085"/>
    <w:rsid w:val="00336C71"/>
    <w:rsid w:val="00336E9E"/>
    <w:rsid w:val="00351C94"/>
    <w:rsid w:val="00366FD8"/>
    <w:rsid w:val="00367BAB"/>
    <w:rsid w:val="003704C3"/>
    <w:rsid w:val="00372DCF"/>
    <w:rsid w:val="0037409A"/>
    <w:rsid w:val="00383E2C"/>
    <w:rsid w:val="003A12D5"/>
    <w:rsid w:val="003B0BC9"/>
    <w:rsid w:val="003B14D3"/>
    <w:rsid w:val="003B1E2C"/>
    <w:rsid w:val="003C0B82"/>
    <w:rsid w:val="003C1CAD"/>
    <w:rsid w:val="003C6A20"/>
    <w:rsid w:val="003D1A9E"/>
    <w:rsid w:val="00437EA2"/>
    <w:rsid w:val="004428FE"/>
    <w:rsid w:val="00450C62"/>
    <w:rsid w:val="00456774"/>
    <w:rsid w:val="0046480A"/>
    <w:rsid w:val="00464ACD"/>
    <w:rsid w:val="00470D3E"/>
    <w:rsid w:val="004A0501"/>
    <w:rsid w:val="004A08B8"/>
    <w:rsid w:val="004A3D44"/>
    <w:rsid w:val="004A6E39"/>
    <w:rsid w:val="004B380C"/>
    <w:rsid w:val="004C3D94"/>
    <w:rsid w:val="004C3EFF"/>
    <w:rsid w:val="004C7DE5"/>
    <w:rsid w:val="004D1751"/>
    <w:rsid w:val="004D70AF"/>
    <w:rsid w:val="004E768C"/>
    <w:rsid w:val="004F341C"/>
    <w:rsid w:val="00500254"/>
    <w:rsid w:val="00512075"/>
    <w:rsid w:val="00520895"/>
    <w:rsid w:val="00524116"/>
    <w:rsid w:val="00535E10"/>
    <w:rsid w:val="00535E3E"/>
    <w:rsid w:val="0055229A"/>
    <w:rsid w:val="00555337"/>
    <w:rsid w:val="0055583F"/>
    <w:rsid w:val="005A2B31"/>
    <w:rsid w:val="005A3936"/>
    <w:rsid w:val="005E348E"/>
    <w:rsid w:val="005E5F02"/>
    <w:rsid w:val="00612285"/>
    <w:rsid w:val="00623BAA"/>
    <w:rsid w:val="00634136"/>
    <w:rsid w:val="006359E2"/>
    <w:rsid w:val="00635DFB"/>
    <w:rsid w:val="00644E03"/>
    <w:rsid w:val="00651A75"/>
    <w:rsid w:val="0065614F"/>
    <w:rsid w:val="00657366"/>
    <w:rsid w:val="00665D84"/>
    <w:rsid w:val="00670ACF"/>
    <w:rsid w:val="0067235F"/>
    <w:rsid w:val="00675F8B"/>
    <w:rsid w:val="00682877"/>
    <w:rsid w:val="006874EF"/>
    <w:rsid w:val="006A29F6"/>
    <w:rsid w:val="006A7FF6"/>
    <w:rsid w:val="006C07BA"/>
    <w:rsid w:val="006C2911"/>
    <w:rsid w:val="006E0498"/>
    <w:rsid w:val="006E0A11"/>
    <w:rsid w:val="006E691C"/>
    <w:rsid w:val="006F15DC"/>
    <w:rsid w:val="006F4E75"/>
    <w:rsid w:val="006F5F43"/>
    <w:rsid w:val="00701CF4"/>
    <w:rsid w:val="00706FDA"/>
    <w:rsid w:val="007420EC"/>
    <w:rsid w:val="00743D48"/>
    <w:rsid w:val="007972A4"/>
    <w:rsid w:val="007A1694"/>
    <w:rsid w:val="007A188A"/>
    <w:rsid w:val="007A7791"/>
    <w:rsid w:val="007B68F3"/>
    <w:rsid w:val="007D0491"/>
    <w:rsid w:val="007E2955"/>
    <w:rsid w:val="007F5657"/>
    <w:rsid w:val="00870D5E"/>
    <w:rsid w:val="00873FC7"/>
    <w:rsid w:val="008A089D"/>
    <w:rsid w:val="008A74A3"/>
    <w:rsid w:val="008C1639"/>
    <w:rsid w:val="008C33EE"/>
    <w:rsid w:val="008C715C"/>
    <w:rsid w:val="008D3CCE"/>
    <w:rsid w:val="008F18BD"/>
    <w:rsid w:val="00903B66"/>
    <w:rsid w:val="00910541"/>
    <w:rsid w:val="009124FC"/>
    <w:rsid w:val="00931F65"/>
    <w:rsid w:val="0093449B"/>
    <w:rsid w:val="0096730C"/>
    <w:rsid w:val="00975026"/>
    <w:rsid w:val="009829FC"/>
    <w:rsid w:val="00996A51"/>
    <w:rsid w:val="009A0A93"/>
    <w:rsid w:val="009A759E"/>
    <w:rsid w:val="009C67A2"/>
    <w:rsid w:val="009D3492"/>
    <w:rsid w:val="009F296C"/>
    <w:rsid w:val="009F4532"/>
    <w:rsid w:val="00A01B08"/>
    <w:rsid w:val="00A14FE8"/>
    <w:rsid w:val="00A17E3A"/>
    <w:rsid w:val="00A3394C"/>
    <w:rsid w:val="00A72118"/>
    <w:rsid w:val="00A74148"/>
    <w:rsid w:val="00A757A3"/>
    <w:rsid w:val="00A83408"/>
    <w:rsid w:val="00A864DD"/>
    <w:rsid w:val="00A9697D"/>
    <w:rsid w:val="00AA78F0"/>
    <w:rsid w:val="00AB7164"/>
    <w:rsid w:val="00AB7501"/>
    <w:rsid w:val="00AC0075"/>
    <w:rsid w:val="00B06518"/>
    <w:rsid w:val="00B37279"/>
    <w:rsid w:val="00B66776"/>
    <w:rsid w:val="00B73133"/>
    <w:rsid w:val="00B757DC"/>
    <w:rsid w:val="00B77913"/>
    <w:rsid w:val="00B77E5F"/>
    <w:rsid w:val="00B82CA0"/>
    <w:rsid w:val="00B84118"/>
    <w:rsid w:val="00BA1A15"/>
    <w:rsid w:val="00BB4726"/>
    <w:rsid w:val="00BB7BF4"/>
    <w:rsid w:val="00BC38EC"/>
    <w:rsid w:val="00BC4ECF"/>
    <w:rsid w:val="00BC6975"/>
    <w:rsid w:val="00BC6992"/>
    <w:rsid w:val="00BC72EE"/>
    <w:rsid w:val="00BD594E"/>
    <w:rsid w:val="00BF2156"/>
    <w:rsid w:val="00C06F5D"/>
    <w:rsid w:val="00C465DD"/>
    <w:rsid w:val="00C4683E"/>
    <w:rsid w:val="00C50AA7"/>
    <w:rsid w:val="00C64FE0"/>
    <w:rsid w:val="00C66560"/>
    <w:rsid w:val="00C6673C"/>
    <w:rsid w:val="00CA07D4"/>
    <w:rsid w:val="00CB1E37"/>
    <w:rsid w:val="00CC38B7"/>
    <w:rsid w:val="00CD6806"/>
    <w:rsid w:val="00D0556B"/>
    <w:rsid w:val="00D268F3"/>
    <w:rsid w:val="00D27174"/>
    <w:rsid w:val="00D464F3"/>
    <w:rsid w:val="00D50DDF"/>
    <w:rsid w:val="00D57B09"/>
    <w:rsid w:val="00D66C5B"/>
    <w:rsid w:val="00D76DEA"/>
    <w:rsid w:val="00D8765B"/>
    <w:rsid w:val="00D976D8"/>
    <w:rsid w:val="00DA0776"/>
    <w:rsid w:val="00DA5A78"/>
    <w:rsid w:val="00DE4084"/>
    <w:rsid w:val="00DE5927"/>
    <w:rsid w:val="00DF27EC"/>
    <w:rsid w:val="00E11E4E"/>
    <w:rsid w:val="00E12BB0"/>
    <w:rsid w:val="00E22532"/>
    <w:rsid w:val="00E36306"/>
    <w:rsid w:val="00E36B91"/>
    <w:rsid w:val="00E57D75"/>
    <w:rsid w:val="00E64121"/>
    <w:rsid w:val="00E75B6C"/>
    <w:rsid w:val="00E84000"/>
    <w:rsid w:val="00EA7C61"/>
    <w:rsid w:val="00EB0B82"/>
    <w:rsid w:val="00EB45FA"/>
    <w:rsid w:val="00EB5288"/>
    <w:rsid w:val="00EE2676"/>
    <w:rsid w:val="00EF5052"/>
    <w:rsid w:val="00F02BC9"/>
    <w:rsid w:val="00F02ED3"/>
    <w:rsid w:val="00F21D02"/>
    <w:rsid w:val="00F427E0"/>
    <w:rsid w:val="00F510A9"/>
    <w:rsid w:val="00F56005"/>
    <w:rsid w:val="00F6140B"/>
    <w:rsid w:val="00F624A8"/>
    <w:rsid w:val="00F95108"/>
    <w:rsid w:val="00FB0907"/>
    <w:rsid w:val="00FD2DD1"/>
    <w:rsid w:val="00FF1785"/>
    <w:rsid w:val="00FF7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B82"/>
    <w:rPr>
      <w:sz w:val="16"/>
      <w:szCs w:val="16"/>
    </w:rPr>
  </w:style>
  <w:style w:type="character" w:customStyle="1" w:styleId="BalloonTextChar">
    <w:name w:val="Balloon Text Char"/>
    <w:basedOn w:val="DefaultParagraphFont"/>
    <w:link w:val="BalloonText"/>
    <w:uiPriority w:val="99"/>
    <w:semiHidden/>
    <w:rsid w:val="003C0B82"/>
    <w:rPr>
      <w:sz w:val="16"/>
      <w:szCs w:val="16"/>
    </w:rPr>
  </w:style>
  <w:style w:type="paragraph" w:styleId="ListParagraph">
    <w:name w:val="List Paragraph"/>
    <w:basedOn w:val="Normal"/>
    <w:uiPriority w:val="34"/>
    <w:qFormat/>
    <w:rsid w:val="003C0B82"/>
    <w:pPr>
      <w:ind w:firstLineChars="200" w:firstLine="420"/>
    </w:pPr>
  </w:style>
  <w:style w:type="character" w:styleId="PlaceholderText">
    <w:name w:val="Placeholder Text"/>
    <w:basedOn w:val="DefaultParagraphFont"/>
    <w:uiPriority w:val="99"/>
    <w:semiHidden/>
    <w:rsid w:val="00D66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B82"/>
    <w:rPr>
      <w:sz w:val="16"/>
      <w:szCs w:val="16"/>
    </w:rPr>
  </w:style>
  <w:style w:type="character" w:customStyle="1" w:styleId="BalloonTextChar">
    <w:name w:val="Balloon Text Char"/>
    <w:basedOn w:val="DefaultParagraphFont"/>
    <w:link w:val="BalloonText"/>
    <w:uiPriority w:val="99"/>
    <w:semiHidden/>
    <w:rsid w:val="003C0B82"/>
    <w:rPr>
      <w:sz w:val="16"/>
      <w:szCs w:val="16"/>
    </w:rPr>
  </w:style>
  <w:style w:type="paragraph" w:styleId="ListParagraph">
    <w:name w:val="List Paragraph"/>
    <w:basedOn w:val="Normal"/>
    <w:uiPriority w:val="34"/>
    <w:qFormat/>
    <w:rsid w:val="003C0B82"/>
    <w:pPr>
      <w:ind w:firstLineChars="200" w:firstLine="420"/>
    </w:pPr>
  </w:style>
  <w:style w:type="character" w:styleId="PlaceholderText">
    <w:name w:val="Placeholder Text"/>
    <w:basedOn w:val="DefaultParagraphFont"/>
    <w:uiPriority w:val="99"/>
    <w:semiHidden/>
    <w:rsid w:val="00D66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dc:creator>
  <cp:keywords/>
  <dc:description/>
  <cp:lastModifiedBy>Spring</cp:lastModifiedBy>
  <cp:revision>3</cp:revision>
  <dcterms:created xsi:type="dcterms:W3CDTF">2012-01-19T11:41:00Z</dcterms:created>
  <dcterms:modified xsi:type="dcterms:W3CDTF">2012-01-19T11:43:00Z</dcterms:modified>
</cp:coreProperties>
</file>